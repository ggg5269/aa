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292A00" w14:textId="52FEEE00" w:rsidR="00202E56" w:rsidRPr="00202E56" w:rsidRDefault="00202E56" w:rsidP="00202E56">
      <w:pPr>
        <w:tabs>
          <w:tab w:val="num" w:pos="720"/>
        </w:tabs>
        <w:spacing w:beforeLines="50" w:before="180"/>
        <w:ind w:left="720" w:hanging="360"/>
        <w:jc w:val="both"/>
        <w:rPr>
          <w:rFonts w:ascii="標楷體" w:eastAsia="標楷體" w:hAnsi="標楷體"/>
        </w:rPr>
      </w:pPr>
      <w:r w:rsidRPr="00202E56">
        <w:rPr>
          <w:rStyle w:val="ui-provider"/>
          <w:rFonts w:ascii="標楷體" w:eastAsia="標楷體" w:hAnsi="標楷體"/>
        </w:rPr>
        <w:t xml:space="preserve">主旨:有關　</w:t>
      </w:r>
      <w:ins w:id="0" w:author="謝宛純(數位金融處,科長)" w:date="2023-09-22T14:56:00Z">
        <w:r w:rsidR="00457ECA">
          <w:rPr>
            <w:rFonts w:ascii="標楷體" w:eastAsia="標楷體" w:hAnsi="標楷體" w:hint="eastAsia"/>
          </w:rPr>
          <w:t>貴行</w:t>
        </w:r>
      </w:ins>
      <w:del w:id="1" w:author="謝宛純(數位金融處,科長)" w:date="2023-09-22T14:56:00Z">
        <w:r w:rsidRPr="00202E56" w:rsidDel="00457ECA">
          <w:rPr>
            <w:rStyle w:val="ui-provider"/>
            <w:rFonts w:ascii="標楷體" w:eastAsia="標楷體" w:hAnsi="標楷體"/>
          </w:rPr>
          <w:delText>貴公司</w:delText>
        </w:r>
      </w:del>
      <w:r w:rsidRPr="00202E56">
        <w:rPr>
          <w:rStyle w:val="ui-provider"/>
          <w:rFonts w:ascii="標楷體" w:eastAsia="標楷體" w:hAnsi="標楷體"/>
        </w:rPr>
        <w:t>委託開發之「個人化資料自主運用(MyData)平台</w:t>
      </w:r>
      <w:proofErr w:type="gramStart"/>
      <w:r w:rsidRPr="00202E56">
        <w:rPr>
          <w:rStyle w:val="ui-provider"/>
          <w:rFonts w:ascii="標楷體" w:eastAsia="標楷體" w:hAnsi="標楷體"/>
        </w:rPr>
        <w:t>介</w:t>
      </w:r>
      <w:proofErr w:type="gramEnd"/>
      <w:r w:rsidRPr="00202E56">
        <w:rPr>
          <w:rStyle w:val="ui-provider"/>
          <w:rFonts w:ascii="標楷體" w:eastAsia="標楷體" w:hAnsi="標楷體"/>
        </w:rPr>
        <w:t>接系統」</w:t>
      </w:r>
      <w:ins w:id="2" w:author="謝宛純(數位金融處,科長)" w:date="2023-09-22T14:56:00Z">
        <w:r w:rsidR="00457ECA" w:rsidRPr="00A1011C">
          <w:rPr>
            <w:rFonts w:ascii="標楷體" w:eastAsia="標楷體" w:hAnsi="標楷體"/>
          </w:rPr>
          <w:t>（下稱「本</w:t>
        </w:r>
        <w:r w:rsidR="00457ECA">
          <w:rPr>
            <w:rFonts w:ascii="標楷體" w:eastAsia="標楷體" w:hAnsi="標楷體" w:hint="eastAsia"/>
          </w:rPr>
          <w:t>系統</w:t>
        </w:r>
        <w:r w:rsidR="00457ECA" w:rsidRPr="00A1011C">
          <w:rPr>
            <w:rFonts w:ascii="標楷體" w:eastAsia="標楷體" w:hAnsi="標楷體"/>
          </w:rPr>
          <w:t>」）</w:t>
        </w:r>
      </w:ins>
      <w:r w:rsidRPr="00202E56">
        <w:rPr>
          <w:rStyle w:val="ui-provider"/>
          <w:rFonts w:ascii="標楷體" w:eastAsia="標楷體" w:hAnsi="標楷體"/>
        </w:rPr>
        <w:t>已於本（112）年08月10日正式上線，就</w:t>
      </w:r>
      <w:del w:id="3" w:author="謝宛純(數位金融處,科長)" w:date="2023-09-22T15:31:00Z">
        <w:r w:rsidRPr="00202E56" w:rsidDel="00743CCE">
          <w:rPr>
            <w:rStyle w:val="ui-provider"/>
            <w:rFonts w:ascii="標楷體" w:eastAsia="標楷體" w:hAnsi="標楷體"/>
          </w:rPr>
          <w:delText>本</w:delText>
        </w:r>
      </w:del>
      <w:del w:id="4" w:author="謝宛純(數位金融處,科長)" w:date="2023-09-22T14:32:00Z">
        <w:r w:rsidRPr="00202E56" w:rsidDel="007A296D">
          <w:rPr>
            <w:rStyle w:val="ui-provider"/>
            <w:rFonts w:ascii="標楷體" w:eastAsia="標楷體" w:hAnsi="標楷體" w:hint="eastAsia"/>
          </w:rPr>
          <w:delText>系統</w:delText>
        </w:r>
      </w:del>
      <w:ins w:id="5" w:author="謝宛純(數位金融處,科長)" w:date="2023-09-22T14:32:00Z">
        <w:r w:rsidR="007A296D">
          <w:rPr>
            <w:rStyle w:val="ui-provider"/>
            <w:rFonts w:ascii="標楷體" w:eastAsia="標楷體" w:hAnsi="標楷體" w:hint="eastAsia"/>
          </w:rPr>
          <w:t>專案</w:t>
        </w:r>
      </w:ins>
      <w:ins w:id="6" w:author="謝宛純(數位金融處,科長)" w:date="2023-09-22T14:36:00Z">
        <w:r w:rsidR="008A1141">
          <w:rPr>
            <w:rStyle w:val="ui-provider"/>
            <w:rFonts w:ascii="標楷體" w:eastAsia="標楷體" w:hAnsi="標楷體" w:hint="eastAsia"/>
          </w:rPr>
          <w:t>時程</w:t>
        </w:r>
      </w:ins>
      <w:del w:id="7" w:author="謝宛純(數位金融處,科長)" w:date="2023-09-22T14:36:00Z">
        <w:r w:rsidRPr="00202E56" w:rsidDel="008A1141">
          <w:rPr>
            <w:rStyle w:val="ui-provider"/>
            <w:rFonts w:ascii="標楷體" w:eastAsia="標楷體" w:hAnsi="標楷體"/>
          </w:rPr>
          <w:delText>驗收</w:delText>
        </w:r>
      </w:del>
      <w:r w:rsidRPr="00202E56">
        <w:rPr>
          <w:rStyle w:val="ui-provider"/>
          <w:rFonts w:ascii="標楷體" w:eastAsia="標楷體" w:hAnsi="標楷體"/>
        </w:rPr>
        <w:t>延遲一事，詳如說明，請查照。</w:t>
      </w:r>
    </w:p>
    <w:p w14:paraId="79225F93" w14:textId="343C625A" w:rsidR="00C92C28" w:rsidRPr="00A1011C" w:rsidRDefault="00C92C28" w:rsidP="00202E56">
      <w:pPr>
        <w:numPr>
          <w:ilvl w:val="0"/>
          <w:numId w:val="3"/>
        </w:numPr>
        <w:spacing w:beforeLines="50" w:before="180"/>
        <w:jc w:val="both"/>
        <w:rPr>
          <w:rFonts w:ascii="標楷體" w:eastAsia="標楷體" w:hAnsi="標楷體"/>
        </w:rPr>
      </w:pPr>
      <w:r w:rsidRPr="00A1011C">
        <w:rPr>
          <w:rFonts w:ascii="標楷體" w:eastAsia="標楷體" w:hAnsi="標楷體"/>
        </w:rPr>
        <w:t>旨揭系統</w:t>
      </w:r>
      <w:ins w:id="8" w:author="謝宛純(數位金融處,科長)" w:date="2023-09-22T14:38:00Z">
        <w:r w:rsidR="008A1141">
          <w:rPr>
            <w:rFonts w:ascii="標楷體" w:eastAsia="標楷體" w:hAnsi="標楷體" w:hint="eastAsia"/>
          </w:rPr>
          <w:t>專案</w:t>
        </w:r>
      </w:ins>
      <w:r w:rsidRPr="00A1011C">
        <w:rPr>
          <w:rFonts w:ascii="標楷體" w:eastAsia="標楷體" w:hAnsi="標楷體"/>
        </w:rPr>
        <w:t>（下稱「本</w:t>
      </w:r>
      <w:del w:id="9" w:author="謝宛純(數位金融處,科長)" w:date="2023-09-22T14:38:00Z">
        <w:r w:rsidRPr="00A1011C" w:rsidDel="008A1141">
          <w:rPr>
            <w:rFonts w:ascii="標楷體" w:eastAsia="標楷體" w:hAnsi="標楷體" w:hint="eastAsia"/>
          </w:rPr>
          <w:delText>系統</w:delText>
        </w:r>
      </w:del>
      <w:ins w:id="10" w:author="謝宛純(數位金融處,科長)" w:date="2023-09-22T14:38:00Z">
        <w:r w:rsidR="008A1141">
          <w:rPr>
            <w:rFonts w:ascii="標楷體" w:eastAsia="標楷體" w:hAnsi="標楷體" w:hint="eastAsia"/>
          </w:rPr>
          <w:t>專案</w:t>
        </w:r>
      </w:ins>
      <w:r w:rsidRPr="00A1011C">
        <w:rPr>
          <w:rFonts w:ascii="標楷體" w:eastAsia="標楷體" w:hAnsi="標楷體"/>
        </w:rPr>
        <w:t>」）</w:t>
      </w:r>
      <w:ins w:id="11" w:author="謝宛純(數位金融處,科長)" w:date="2023-09-22T15:16:00Z">
        <w:r w:rsidR="00457ECA">
          <w:rPr>
            <w:rFonts w:ascii="標楷體" w:eastAsia="標楷體" w:hAnsi="標楷體" w:hint="eastAsia"/>
          </w:rPr>
          <w:t>進入</w:t>
        </w:r>
      </w:ins>
      <w:ins w:id="12" w:author="謝宛純(數位金融處,科長)" w:date="2023-09-22T14:44:00Z">
        <w:r w:rsidR="008A1141">
          <w:rPr>
            <w:rFonts w:ascii="標楷體" w:eastAsia="標楷體" w:hAnsi="標楷體" w:hint="eastAsia"/>
          </w:rPr>
          <w:t>訪談與測試</w:t>
        </w:r>
      </w:ins>
      <w:del w:id="13" w:author="謝宛純(數位金融處,科長)" w:date="2023-09-22T14:32:00Z">
        <w:r w:rsidRPr="00A1011C" w:rsidDel="007A296D">
          <w:rPr>
            <w:rFonts w:ascii="標楷體" w:eastAsia="標楷體" w:hAnsi="標楷體" w:hint="eastAsia"/>
          </w:rPr>
          <w:delText>開發</w:delText>
        </w:r>
      </w:del>
      <w:del w:id="14" w:author="謝宛純(數位金融處,科長)" w:date="2023-09-22T15:16:00Z">
        <w:r w:rsidR="00457ECA" w:rsidRPr="00A1011C" w:rsidDel="00457ECA">
          <w:rPr>
            <w:rFonts w:ascii="標楷體" w:eastAsia="標楷體" w:hAnsi="標楷體" w:hint="eastAsia"/>
          </w:rPr>
          <w:delText>期間</w:delText>
        </w:r>
      </w:del>
      <w:ins w:id="15" w:author="謝宛純(數位金融處,科長)" w:date="2023-09-22T15:16:00Z">
        <w:r w:rsidR="00457ECA">
          <w:rPr>
            <w:rFonts w:ascii="標楷體" w:eastAsia="標楷體" w:hAnsi="標楷體" w:hint="eastAsia"/>
          </w:rPr>
          <w:t>等</w:t>
        </w:r>
      </w:ins>
      <w:ins w:id="16" w:author="謝宛純(數位金融處,科長)" w:date="2023-09-22T14:54:00Z">
        <w:r w:rsidR="00457ECA">
          <w:rPr>
            <w:rFonts w:ascii="標楷體" w:eastAsia="標楷體" w:hAnsi="標楷體" w:hint="eastAsia"/>
          </w:rPr>
          <w:t>細節確認</w:t>
        </w:r>
      </w:ins>
      <w:ins w:id="17" w:author="謝宛純(數位金融處,科長)" w:date="2023-09-22T15:16:00Z">
        <w:r w:rsidR="00457ECA">
          <w:rPr>
            <w:rFonts w:ascii="標楷體" w:eastAsia="標楷體" w:hAnsi="標楷體" w:hint="eastAsia"/>
          </w:rPr>
          <w:t>期間，</w:t>
        </w:r>
      </w:ins>
      <w:ins w:id="18" w:author="謝宛純(數位金融處,科長)" w:date="2023-09-22T15:25:00Z">
        <w:r w:rsidR="00D45AE7">
          <w:rPr>
            <w:rFonts w:ascii="標楷體" w:eastAsia="標楷體" w:hAnsi="標楷體" w:hint="eastAsia"/>
          </w:rPr>
          <w:t>雙方了解到</w:t>
        </w:r>
      </w:ins>
      <w:ins w:id="19" w:author="謝宛純(數位金融處,科長)" w:date="2023-09-22T14:55:00Z">
        <w:r w:rsidR="00457ECA">
          <w:rPr>
            <w:rFonts w:ascii="標楷體" w:eastAsia="標楷體" w:hAnsi="標楷體" w:hint="eastAsia"/>
          </w:rPr>
          <w:t>本系統</w:t>
        </w:r>
      </w:ins>
      <w:ins w:id="20" w:author="謝宛純(數位金融處,科長)" w:date="2023-09-22T14:56:00Z">
        <w:r w:rsidR="00457ECA">
          <w:rPr>
            <w:rFonts w:ascii="標楷體" w:eastAsia="標楷體" w:hAnsi="標楷體" w:hint="eastAsia"/>
          </w:rPr>
          <w:t>原生</w:t>
        </w:r>
      </w:ins>
      <w:ins w:id="21" w:author="謝宛純(數位金融處,科長)" w:date="2023-09-22T14:55:00Z">
        <w:r w:rsidR="00457ECA">
          <w:rPr>
            <w:rFonts w:ascii="標楷體" w:eastAsia="標楷體" w:hAnsi="標楷體" w:hint="eastAsia"/>
          </w:rPr>
          <w:t>設計</w:t>
        </w:r>
      </w:ins>
      <w:ins w:id="22" w:author="謝宛純(數位金融處,科長)" w:date="2023-09-22T14:56:00Z">
        <w:r w:rsidR="00457ECA">
          <w:rPr>
            <w:rFonts w:ascii="標楷體" w:eastAsia="標楷體" w:hAnsi="標楷體" w:hint="eastAsia"/>
          </w:rPr>
          <w:t>確有需優化調整之處，</w:t>
        </w:r>
      </w:ins>
      <w:ins w:id="23" w:author="謝宛純(數位金融處,科長)" w:date="2023-09-22T14:57:00Z">
        <w:r w:rsidR="00457ECA">
          <w:rPr>
            <w:rFonts w:ascii="標楷體" w:eastAsia="標楷體" w:hAnsi="標楷體" w:hint="eastAsia"/>
          </w:rPr>
          <w:t>其原屬專案</w:t>
        </w:r>
      </w:ins>
      <w:ins w:id="24" w:author="謝宛純(數位金融處,科長)" w:date="2023-09-22T15:17:00Z">
        <w:r w:rsidR="00457ECA">
          <w:rPr>
            <w:rFonts w:ascii="標楷體" w:eastAsia="標楷體" w:hAnsi="標楷體" w:hint="eastAsia"/>
          </w:rPr>
          <w:t>常見</w:t>
        </w:r>
      </w:ins>
      <w:ins w:id="25" w:author="謝宛純(數位金融處,科長)" w:date="2023-09-22T14:57:00Z">
        <w:r w:rsidR="00457ECA">
          <w:rPr>
            <w:rFonts w:ascii="標楷體" w:eastAsia="標楷體" w:hAnsi="標楷體" w:hint="eastAsia"/>
          </w:rPr>
          <w:t>之現象，</w:t>
        </w:r>
      </w:ins>
      <w:ins w:id="26" w:author="謝宛純(數位金融處,科長)" w:date="2023-09-22T15:19:00Z">
        <w:r w:rsidR="00457ECA">
          <w:rPr>
            <w:rFonts w:ascii="標楷體" w:eastAsia="標楷體" w:hAnsi="標楷體" w:hint="eastAsia"/>
          </w:rPr>
          <w:t>惟</w:t>
        </w:r>
      </w:ins>
      <w:ins w:id="27" w:author="謝宛純(數位金融處,科長)" w:date="2023-09-22T15:17:00Z">
        <w:r w:rsidR="00457ECA">
          <w:rPr>
            <w:rFonts w:ascii="標楷體" w:eastAsia="標楷體" w:hAnsi="標楷體" w:hint="eastAsia"/>
          </w:rPr>
          <w:t>本</w:t>
        </w:r>
      </w:ins>
      <w:ins w:id="28" w:author="謝宛純(數位金融處,科長)" w:date="2023-09-22T15:18:00Z">
        <w:r w:rsidR="00457ECA">
          <w:rPr>
            <w:rFonts w:ascii="標楷體" w:eastAsia="標楷體" w:hAnsi="標楷體" w:hint="eastAsia"/>
          </w:rPr>
          <w:t>專案經盤點後之</w:t>
        </w:r>
      </w:ins>
      <w:ins w:id="29" w:author="謝宛純(數位金融處,科長)" w:date="2023-09-22T15:25:00Z">
        <w:r w:rsidR="00D45AE7">
          <w:rPr>
            <w:rFonts w:ascii="標楷體" w:eastAsia="標楷體" w:hAnsi="標楷體" w:hint="eastAsia"/>
          </w:rPr>
          <w:t>應</w:t>
        </w:r>
      </w:ins>
      <w:ins w:id="30" w:author="謝宛純(數位金融處,科長)" w:date="2023-09-22T15:18:00Z">
        <w:r w:rsidR="00457ECA">
          <w:rPr>
            <w:rFonts w:ascii="標楷體" w:eastAsia="標楷體" w:hAnsi="標楷體" w:hint="eastAsia"/>
          </w:rPr>
          <w:t>調整範圍較預期</w:t>
        </w:r>
      </w:ins>
      <w:ins w:id="31" w:author="謝宛純(數位金融處,科長)" w:date="2023-09-22T15:22:00Z">
        <w:r w:rsidR="00457ECA">
          <w:rPr>
            <w:rFonts w:ascii="標楷體" w:eastAsia="標楷體" w:hAnsi="標楷體" w:hint="eastAsia"/>
          </w:rPr>
          <w:t>廣且複雜</w:t>
        </w:r>
      </w:ins>
      <w:ins w:id="32" w:author="謝宛純(數位金融處,科長)" w:date="2023-09-22T15:17:00Z">
        <w:r w:rsidR="00457ECA">
          <w:rPr>
            <w:rFonts w:ascii="標楷體" w:eastAsia="標楷體" w:hAnsi="標楷體" w:hint="eastAsia"/>
          </w:rPr>
          <w:t>，</w:t>
        </w:r>
      </w:ins>
      <w:del w:id="33" w:author="謝宛純(數位金融處,科長)" w:date="2023-09-22T15:19:00Z">
        <w:r w:rsidRPr="00A1011C" w:rsidDel="00457ECA">
          <w:rPr>
            <w:rFonts w:ascii="標楷體" w:eastAsia="標楷體" w:hAnsi="標楷體" w:hint="eastAsia"/>
          </w:rPr>
          <w:delText>因　貴公司</w:delText>
        </w:r>
      </w:del>
      <w:ins w:id="34" w:author="謝宛純(數位金融處,科長)" w:date="2023-09-22T15:19:00Z">
        <w:r w:rsidR="00457ECA">
          <w:rPr>
            <w:rFonts w:ascii="標楷體" w:eastAsia="標楷體" w:hAnsi="標楷體" w:hint="eastAsia"/>
          </w:rPr>
          <w:t>為能達到 貴行對本系統之</w:t>
        </w:r>
        <w:r w:rsidR="00457ECA" w:rsidRPr="00A1011C">
          <w:rPr>
            <w:rFonts w:ascii="標楷體" w:eastAsia="標楷體" w:hAnsi="標楷體"/>
          </w:rPr>
          <w:t>需求</w:t>
        </w:r>
      </w:ins>
      <w:ins w:id="35" w:author="謝宛純(數位金融處,科長)" w:date="2023-09-22T15:22:00Z">
        <w:r w:rsidR="00457ECA">
          <w:rPr>
            <w:rFonts w:ascii="標楷體" w:eastAsia="標楷體" w:hAnsi="標楷體" w:hint="eastAsia"/>
          </w:rPr>
          <w:t>期待</w:t>
        </w:r>
      </w:ins>
      <w:del w:id="36" w:author="謝宛純(數位金融處,科長)" w:date="2023-09-22T15:19:00Z">
        <w:r w:rsidRPr="00A1011C" w:rsidDel="00457ECA">
          <w:rPr>
            <w:rFonts w:ascii="標楷體" w:eastAsia="標楷體" w:hAnsi="標楷體"/>
          </w:rPr>
          <w:delText>期待本系統能更貼合需求</w:delText>
        </w:r>
      </w:del>
      <w:r w:rsidRPr="00A1011C">
        <w:rPr>
          <w:rFonts w:ascii="標楷體" w:eastAsia="標楷體" w:hAnsi="標楷體"/>
        </w:rPr>
        <w:t>，</w:t>
      </w:r>
      <w:ins w:id="37" w:author="謝宛純(數位金融處,科長)" w:date="2023-09-22T15:20:00Z">
        <w:r w:rsidR="00457ECA">
          <w:rPr>
            <w:rFonts w:ascii="標楷體" w:eastAsia="標楷體" w:hAnsi="標楷體" w:hint="eastAsia"/>
          </w:rPr>
          <w:t>亦感謝貴行</w:t>
        </w:r>
      </w:ins>
      <w:ins w:id="38" w:author="謝宛純(數位金融處,科長)" w:date="2023-09-22T15:21:00Z">
        <w:r w:rsidR="00457ECA">
          <w:rPr>
            <w:rFonts w:ascii="標楷體" w:eastAsia="標楷體" w:hAnsi="標楷體" w:hint="eastAsia"/>
          </w:rPr>
          <w:t>分享</w:t>
        </w:r>
      </w:ins>
      <w:ins w:id="39" w:author="謝宛純(數位金融處,科長)" w:date="2023-09-22T15:41:00Z">
        <w:r w:rsidR="00035D34">
          <w:rPr>
            <w:rFonts w:ascii="標楷體" w:eastAsia="標楷體" w:hAnsi="標楷體" w:hint="eastAsia"/>
          </w:rPr>
          <w:t>銀</w:t>
        </w:r>
      </w:ins>
      <w:bookmarkStart w:id="40" w:name="_GoBack"/>
      <w:bookmarkEnd w:id="40"/>
      <w:ins w:id="41" w:author="謝宛純(數位金融處,科長)" w:date="2023-09-22T15:21:00Z">
        <w:r w:rsidR="00457ECA">
          <w:rPr>
            <w:rFonts w:ascii="標楷體" w:eastAsia="標楷體" w:hAnsi="標楷體" w:hint="eastAsia"/>
          </w:rPr>
          <w:t>行</w:t>
        </w:r>
      </w:ins>
      <w:ins w:id="42" w:author="謝宛純(數位金融處,科長)" w:date="2023-09-22T15:41:00Z">
        <w:r w:rsidR="00F569F9">
          <w:rPr>
            <w:rFonts w:ascii="標楷體" w:eastAsia="標楷體" w:hAnsi="標楷體" w:hint="eastAsia"/>
          </w:rPr>
          <w:t>使用</w:t>
        </w:r>
      </w:ins>
      <w:ins w:id="43" w:author="謝宛純(數位金融處,科長)" w:date="2023-09-22T15:22:00Z">
        <w:r w:rsidR="00457ECA">
          <w:rPr>
            <w:rFonts w:ascii="標楷體" w:eastAsia="標楷體" w:hAnsi="標楷體" w:hint="eastAsia"/>
          </w:rPr>
          <w:t>系統</w:t>
        </w:r>
      </w:ins>
      <w:ins w:id="44" w:author="謝宛純(數位金融處,科長)" w:date="2023-09-22T15:21:00Z">
        <w:r w:rsidR="00457ECA">
          <w:rPr>
            <w:rFonts w:ascii="標楷體" w:eastAsia="標楷體" w:hAnsi="標楷體" w:hint="eastAsia"/>
          </w:rPr>
          <w:t>設計概念</w:t>
        </w:r>
      </w:ins>
      <w:del w:id="45" w:author="謝宛純(數位金融處,科長)" w:date="2023-09-22T15:22:00Z">
        <w:r w:rsidRPr="00A1011C" w:rsidDel="00457ECA">
          <w:rPr>
            <w:rFonts w:ascii="標楷體" w:eastAsia="標楷體" w:hAnsi="標楷體" w:hint="eastAsia"/>
          </w:rPr>
          <w:delText>於需求訪談時就本系統功能各項細節及優化方向提出需求</w:delText>
        </w:r>
      </w:del>
      <w:ins w:id="46" w:author="謝宛純(數位金融處,科長)" w:date="2023-09-22T15:26:00Z">
        <w:r w:rsidR="00D45AE7">
          <w:rPr>
            <w:rFonts w:ascii="標楷體" w:eastAsia="標楷體" w:hAnsi="標楷體" w:hint="eastAsia"/>
          </w:rPr>
          <w:t>及</w:t>
        </w:r>
      </w:ins>
      <w:ins w:id="47" w:author="謝宛純(數位金融處,科長)" w:date="2023-09-22T15:23:00Z">
        <w:r w:rsidR="00457ECA">
          <w:rPr>
            <w:rFonts w:ascii="標楷體" w:eastAsia="標楷體" w:hAnsi="標楷體" w:hint="eastAsia"/>
          </w:rPr>
          <w:t>建議</w:t>
        </w:r>
      </w:ins>
      <w:r w:rsidRPr="00A1011C">
        <w:rPr>
          <w:rFonts w:ascii="標楷體" w:eastAsia="標楷體" w:hAnsi="標楷體"/>
        </w:rPr>
        <w:t>，考量雙方長久合作情誼，本公司亦積極配合</w:t>
      </w:r>
      <w:ins w:id="48" w:author="謝宛純(數位金融處,科長)" w:date="2023-09-22T15:22:00Z">
        <w:r w:rsidR="00457ECA">
          <w:rPr>
            <w:rFonts w:ascii="標楷體" w:eastAsia="標楷體" w:hAnsi="標楷體" w:hint="eastAsia"/>
          </w:rPr>
          <w:t>優化</w:t>
        </w:r>
      </w:ins>
      <w:r w:rsidRPr="00A1011C">
        <w:rPr>
          <w:rFonts w:ascii="標楷體" w:eastAsia="標楷體" w:hAnsi="標楷體"/>
        </w:rPr>
        <w:t>調整。惟因</w:t>
      </w:r>
      <w:del w:id="49" w:author="謝宛純(數位金融處,科長)" w:date="2023-09-22T15:23:00Z">
        <w:r w:rsidRPr="00A1011C" w:rsidDel="00457ECA">
          <w:rPr>
            <w:rFonts w:ascii="標楷體" w:eastAsia="標楷體" w:hAnsi="標楷體"/>
          </w:rPr>
          <w:delText>需求</w:delText>
        </w:r>
      </w:del>
      <w:r w:rsidRPr="00A1011C">
        <w:rPr>
          <w:rFonts w:ascii="標楷體" w:eastAsia="標楷體" w:hAnsi="標楷體"/>
        </w:rPr>
        <w:t>所涉調整項目</w:t>
      </w:r>
      <w:ins w:id="50" w:author="謝宛純(數位金融處,科長)" w:date="2023-09-22T15:23:00Z">
        <w:r w:rsidR="00457ECA">
          <w:rPr>
            <w:rFonts w:ascii="標楷體" w:eastAsia="標楷體" w:hAnsi="標楷體" w:hint="eastAsia"/>
          </w:rPr>
          <w:t>實屬</w:t>
        </w:r>
      </w:ins>
      <w:ins w:id="51" w:author="謝宛純(數位金融處,科長)" w:date="2023-09-22T15:34:00Z">
        <w:r w:rsidR="00743CCE">
          <w:rPr>
            <w:rFonts w:ascii="標楷體" w:eastAsia="標楷體" w:hAnsi="標楷體" w:hint="eastAsia"/>
          </w:rPr>
          <w:t>繁多</w:t>
        </w:r>
      </w:ins>
      <w:del w:id="52" w:author="謝宛純(數位金融處,科長)" w:date="2023-09-22T15:34:00Z">
        <w:r w:rsidRPr="00A1011C" w:rsidDel="00743CCE">
          <w:rPr>
            <w:rFonts w:ascii="標楷體" w:eastAsia="標楷體" w:hAnsi="標楷體"/>
          </w:rPr>
          <w:delText>繁多</w:delText>
        </w:r>
      </w:del>
      <w:r w:rsidRPr="00A1011C">
        <w:rPr>
          <w:rFonts w:ascii="標楷體" w:eastAsia="標楷體" w:hAnsi="標楷體"/>
        </w:rPr>
        <w:t>，超出</w:t>
      </w:r>
      <w:del w:id="53" w:author="謝宛純(數位金融處,科長)" w:date="2023-09-22T15:23:00Z">
        <w:r w:rsidRPr="00A1011C" w:rsidDel="00457ECA">
          <w:rPr>
            <w:rFonts w:ascii="標楷體" w:eastAsia="標楷體" w:hAnsi="標楷體"/>
          </w:rPr>
          <w:delText>雙方</w:delText>
        </w:r>
      </w:del>
      <w:del w:id="54" w:author="謝宛純(數位金融處,科長)" w:date="2023-09-22T15:34:00Z">
        <w:r w:rsidRPr="00A1011C" w:rsidDel="00743CCE">
          <w:rPr>
            <w:rFonts w:ascii="標楷體" w:eastAsia="標楷體" w:hAnsi="標楷體"/>
          </w:rPr>
          <w:delText>原</w:delText>
        </w:r>
        <w:r w:rsidRPr="00A1011C" w:rsidDel="00743CCE">
          <w:rPr>
            <w:rFonts w:ascii="標楷體" w:eastAsia="標楷體" w:hAnsi="標楷體" w:hint="eastAsia"/>
          </w:rPr>
          <w:delText>先</w:delText>
        </w:r>
      </w:del>
      <w:ins w:id="55" w:author="謝宛純(數位金融處,科長)" w:date="2023-09-22T15:34:00Z">
        <w:r w:rsidR="00743CCE">
          <w:rPr>
            <w:rFonts w:ascii="標楷體" w:eastAsia="標楷體" w:hAnsi="標楷體" w:hint="eastAsia"/>
          </w:rPr>
          <w:t>正常</w:t>
        </w:r>
      </w:ins>
      <w:r w:rsidRPr="00A1011C">
        <w:rPr>
          <w:rFonts w:ascii="標楷體" w:eastAsia="標楷體" w:hAnsi="標楷體" w:hint="eastAsia"/>
        </w:rPr>
        <w:t>預期</w:t>
      </w:r>
      <w:ins w:id="56" w:author="謝宛純(數位金融處,科長)" w:date="2023-09-22T15:35:00Z">
        <w:r w:rsidR="00743CCE">
          <w:rPr>
            <w:rFonts w:ascii="標楷體" w:eastAsia="標楷體" w:hAnsi="標楷體" w:hint="eastAsia"/>
          </w:rPr>
          <w:t>範圍</w:t>
        </w:r>
      </w:ins>
      <w:r w:rsidRPr="00A1011C">
        <w:rPr>
          <w:rFonts w:ascii="標楷體" w:eastAsia="標楷體" w:hAnsi="標楷體" w:hint="eastAsia"/>
        </w:rPr>
        <w:t>而</w:t>
      </w:r>
      <w:r w:rsidRPr="00A1011C">
        <w:rPr>
          <w:rFonts w:ascii="標楷體" w:eastAsia="標楷體" w:hAnsi="標楷體"/>
        </w:rPr>
        <w:t>影響</w:t>
      </w:r>
      <w:ins w:id="57" w:author="謝宛純(數位金融處,科長)" w:date="2023-09-22T15:35:00Z">
        <w:r w:rsidR="00743CCE">
          <w:rPr>
            <w:rFonts w:ascii="標楷體" w:eastAsia="標楷體" w:hAnsi="標楷體" w:hint="eastAsia"/>
          </w:rPr>
          <w:t>專案</w:t>
        </w:r>
      </w:ins>
      <w:del w:id="58" w:author="謝宛純(數位金融處,科長)" w:date="2023-09-22T15:35:00Z">
        <w:r w:rsidRPr="00A1011C" w:rsidDel="00743CCE">
          <w:rPr>
            <w:rFonts w:ascii="標楷體" w:eastAsia="標楷體" w:hAnsi="標楷體"/>
          </w:rPr>
          <w:delText>原訂建置</w:delText>
        </w:r>
      </w:del>
      <w:r w:rsidRPr="00A1011C">
        <w:rPr>
          <w:rFonts w:ascii="標楷體" w:eastAsia="標楷體" w:hAnsi="標楷體"/>
        </w:rPr>
        <w:t xml:space="preserve">進度，致本公司未能按約定時程完成本系統，但本公司仍本於服務　</w:t>
      </w:r>
      <w:del w:id="59" w:author="謝宛純(數位金融處,科長)" w:date="2023-09-22T15:31:00Z">
        <w:r w:rsidRPr="00A1011C" w:rsidDel="00743CCE">
          <w:rPr>
            <w:rFonts w:ascii="標楷體" w:eastAsia="標楷體" w:hAnsi="標楷體"/>
          </w:rPr>
          <w:delText>貴公司</w:delText>
        </w:r>
      </w:del>
      <w:ins w:id="60" w:author="謝宛純(數位金融處,科長)" w:date="2023-09-22T15:31:00Z">
        <w:r w:rsidR="00743CCE">
          <w:rPr>
            <w:rFonts w:ascii="標楷體" w:eastAsia="標楷體" w:hAnsi="標楷體"/>
          </w:rPr>
          <w:t>貴行</w:t>
        </w:r>
      </w:ins>
      <w:r w:rsidRPr="00A1011C">
        <w:rPr>
          <w:rFonts w:ascii="標楷體" w:eastAsia="標楷體" w:hAnsi="標楷體"/>
        </w:rPr>
        <w:t>之精神，於本系統上線前（即本年08月10日）完成多項優化功能（詳如附件所列）。</w:t>
      </w:r>
    </w:p>
    <w:p w14:paraId="36B97E78" w14:textId="35FF5809" w:rsidR="00C92C28" w:rsidRPr="00A1011C" w:rsidRDefault="00C92C28" w:rsidP="00202E56">
      <w:pPr>
        <w:numPr>
          <w:ilvl w:val="0"/>
          <w:numId w:val="3"/>
        </w:numPr>
        <w:spacing w:beforeLines="50" w:before="180"/>
        <w:jc w:val="both"/>
        <w:rPr>
          <w:rFonts w:ascii="標楷體" w:eastAsia="標楷體" w:hAnsi="標楷體"/>
        </w:rPr>
      </w:pPr>
      <w:r w:rsidRPr="00A1011C">
        <w:rPr>
          <w:rFonts w:ascii="標楷體" w:eastAsia="標楷體" w:hAnsi="標楷體"/>
        </w:rPr>
        <w:t>除上開優化功能外，</w:t>
      </w:r>
      <w:del w:id="61" w:author="謝宛純(數位金融處,科長)" w:date="2023-09-22T15:31:00Z">
        <w:r w:rsidRPr="00A1011C" w:rsidDel="00743CCE">
          <w:rPr>
            <w:rFonts w:ascii="標楷體" w:eastAsia="標楷體" w:hAnsi="標楷體"/>
          </w:rPr>
          <w:delText>貴公司</w:delText>
        </w:r>
      </w:del>
      <w:ins w:id="62" w:author="謝宛純(數位金融處,科長)" w:date="2023-09-22T15:31:00Z">
        <w:r w:rsidR="00743CCE">
          <w:rPr>
            <w:rFonts w:ascii="標楷體" w:eastAsia="標楷體" w:hAnsi="標楷體"/>
          </w:rPr>
          <w:t>貴行</w:t>
        </w:r>
      </w:ins>
      <w:r w:rsidRPr="00A1011C">
        <w:rPr>
          <w:rFonts w:ascii="標楷體" w:eastAsia="標楷體" w:hAnsi="標楷體"/>
        </w:rPr>
        <w:t>於需求訪談提出「管理後台依各處室角色限制</w:t>
      </w:r>
      <w:del w:id="63" w:author="謝宛純(數位金融處,科長)" w:date="2023-09-22T15:38:00Z">
        <w:r w:rsidRPr="00A1011C" w:rsidDel="002C1C5A">
          <w:rPr>
            <w:rFonts w:ascii="標楷體" w:eastAsia="標楷體" w:hAnsi="標楷體"/>
          </w:rPr>
          <w:delText>對應</w:delText>
        </w:r>
      </w:del>
      <w:ins w:id="64" w:author="謝宛純(數位金融處,科長)" w:date="2023-09-22T15:26:00Z">
        <w:r w:rsidR="00743CCE">
          <w:rPr>
            <w:rFonts w:ascii="標楷體" w:eastAsia="標楷體" w:hAnsi="標楷體" w:hint="eastAsia"/>
          </w:rPr>
          <w:t>顯示該</w:t>
        </w:r>
      </w:ins>
      <w:r w:rsidRPr="00A1011C">
        <w:rPr>
          <w:rFonts w:ascii="標楷體" w:eastAsia="標楷體" w:hAnsi="標楷體"/>
        </w:rPr>
        <w:t>單位資料之</w:t>
      </w:r>
      <w:ins w:id="65" w:author="謝宛純(數位金融處,科長)" w:date="2023-09-22T15:27:00Z">
        <w:r w:rsidR="00743CCE">
          <w:rPr>
            <w:rFonts w:ascii="標楷體" w:eastAsia="標楷體" w:hAnsi="標楷體" w:hint="eastAsia"/>
          </w:rPr>
          <w:t>控管需求</w:t>
        </w:r>
      </w:ins>
      <w:del w:id="66" w:author="謝宛純(數位金融處,科長)" w:date="2023-09-22T15:26:00Z">
        <w:r w:rsidRPr="00A1011C" w:rsidDel="00743CCE">
          <w:rPr>
            <w:rFonts w:ascii="標楷體" w:eastAsia="標楷體" w:hAnsi="標楷體"/>
          </w:rPr>
          <w:delText>功能</w:delText>
        </w:r>
      </w:del>
      <w:r w:rsidRPr="00A1011C">
        <w:rPr>
          <w:rFonts w:ascii="標楷體" w:eastAsia="標楷體" w:hAnsi="標楷體"/>
        </w:rPr>
        <w:t>」時，雙方本評估該功能對原訂開發時程與功能之影響極大，無法於本系統開發期間進行調整。</w:t>
      </w:r>
      <w:proofErr w:type="gramStart"/>
      <w:r w:rsidRPr="00A1011C">
        <w:rPr>
          <w:rFonts w:ascii="標楷體" w:eastAsia="標楷體" w:hAnsi="標楷體"/>
        </w:rPr>
        <w:t>惟</w:t>
      </w:r>
      <w:proofErr w:type="gramEnd"/>
      <w:r w:rsidRPr="00A1011C">
        <w:rPr>
          <w:rFonts w:ascii="標楷體" w:eastAsia="標楷體" w:hAnsi="標楷體"/>
        </w:rPr>
        <w:t xml:space="preserve">考量　</w:t>
      </w:r>
      <w:del w:id="67" w:author="謝宛純(數位金融處,科長)" w:date="2023-09-22T15:31:00Z">
        <w:r w:rsidRPr="00A1011C" w:rsidDel="00743CCE">
          <w:rPr>
            <w:rFonts w:ascii="標楷體" w:eastAsia="標楷體" w:hAnsi="標楷體"/>
          </w:rPr>
          <w:delText>貴公司</w:delText>
        </w:r>
      </w:del>
      <w:ins w:id="68" w:author="謝宛純(數位金融處,科長)" w:date="2023-09-22T15:31:00Z">
        <w:r w:rsidR="00743CCE">
          <w:rPr>
            <w:rFonts w:ascii="標楷體" w:eastAsia="標楷體" w:hAnsi="標楷體"/>
          </w:rPr>
          <w:t>貴行</w:t>
        </w:r>
      </w:ins>
      <w:ins w:id="69" w:author="謝宛純(數位金融處,科長)" w:date="2023-09-22T15:28:00Z">
        <w:r w:rsidR="00743CCE" w:rsidRPr="00A1011C">
          <w:rPr>
            <w:rFonts w:ascii="標楷體" w:eastAsia="標楷體" w:hAnsi="標楷體"/>
          </w:rPr>
          <w:t>近期</w:t>
        </w:r>
        <w:r w:rsidR="00743CCE">
          <w:rPr>
            <w:rFonts w:ascii="標楷體" w:eastAsia="標楷體" w:hAnsi="標楷體" w:hint="eastAsia"/>
          </w:rPr>
          <w:t>跨</w:t>
        </w:r>
      </w:ins>
      <w:del w:id="70" w:author="謝宛純(數位金融處,科長)" w:date="2023-09-22T15:28:00Z">
        <w:r w:rsidRPr="00A1011C" w:rsidDel="00743CCE">
          <w:rPr>
            <w:rFonts w:ascii="標楷體" w:eastAsia="標楷體" w:hAnsi="標楷體"/>
          </w:rPr>
          <w:delText>各</w:delText>
        </w:r>
      </w:del>
      <w:ins w:id="71" w:author="謝宛純(數位金融處,科長)" w:date="2023-09-22T15:40:00Z">
        <w:r w:rsidR="00C94BDF">
          <w:rPr>
            <w:rFonts w:ascii="標楷體" w:eastAsia="標楷體" w:hAnsi="標楷體" w:hint="eastAsia"/>
          </w:rPr>
          <w:t>單位</w:t>
        </w:r>
      </w:ins>
      <w:del w:id="72" w:author="謝宛純(數位金融處,科長)" w:date="2023-09-22T15:40:00Z">
        <w:r w:rsidRPr="00A1011C" w:rsidDel="00C94BDF">
          <w:rPr>
            <w:rFonts w:ascii="標楷體" w:eastAsia="標楷體" w:hAnsi="標楷體"/>
          </w:rPr>
          <w:delText>業務</w:delText>
        </w:r>
      </w:del>
      <w:del w:id="73" w:author="謝宛純(數位金融處,科長)" w:date="2023-09-22T15:28:00Z">
        <w:r w:rsidRPr="00A1011C" w:rsidDel="00743CCE">
          <w:rPr>
            <w:rFonts w:ascii="標楷體" w:eastAsia="標楷體" w:hAnsi="標楷體" w:hint="eastAsia"/>
          </w:rPr>
          <w:delText>近期</w:delText>
        </w:r>
        <w:r w:rsidR="00743CCE" w:rsidRPr="00A1011C" w:rsidDel="00743CCE">
          <w:rPr>
            <w:rFonts w:ascii="標楷體" w:eastAsia="標楷體" w:hAnsi="標楷體" w:hint="eastAsia"/>
          </w:rPr>
          <w:delText>對該功能之</w:delText>
        </w:r>
      </w:del>
      <w:ins w:id="74" w:author="謝宛純(數位金融處,科長)" w:date="2023-09-22T15:28:00Z">
        <w:r w:rsidR="00743CCE">
          <w:rPr>
            <w:rFonts w:ascii="標楷體" w:eastAsia="標楷體" w:hAnsi="標楷體" w:hint="eastAsia"/>
          </w:rPr>
          <w:t>使用</w:t>
        </w:r>
      </w:ins>
      <w:r w:rsidRPr="00A1011C">
        <w:rPr>
          <w:rFonts w:ascii="標楷體" w:eastAsia="標楷體" w:hAnsi="標楷體"/>
        </w:rPr>
        <w:t>需求</w:t>
      </w:r>
      <w:del w:id="75" w:author="謝宛純(數位金融處,科長)" w:date="2023-09-22T15:28:00Z">
        <w:r w:rsidRPr="00A1011C" w:rsidDel="00743CCE">
          <w:rPr>
            <w:rFonts w:ascii="標楷體" w:eastAsia="標楷體" w:hAnsi="標楷體"/>
          </w:rPr>
          <w:delText>增加</w:delText>
        </w:r>
      </w:del>
      <w:r w:rsidRPr="00A1011C">
        <w:rPr>
          <w:rFonts w:ascii="標楷體" w:eastAsia="標楷體" w:hAnsi="標楷體"/>
        </w:rPr>
        <w:t>，為避免</w:t>
      </w:r>
      <w:ins w:id="76" w:author="謝宛純(數位金融處,科長)" w:date="2023-09-22T15:28:00Z">
        <w:r w:rsidR="00743CCE" w:rsidRPr="00A1011C">
          <w:rPr>
            <w:rFonts w:ascii="標楷體" w:eastAsia="標楷體" w:hAnsi="標楷體"/>
          </w:rPr>
          <w:t>影響</w:t>
        </w:r>
      </w:ins>
      <w:r w:rsidRPr="00A1011C">
        <w:rPr>
          <w:rFonts w:ascii="標楷體" w:eastAsia="標楷體" w:hAnsi="標楷體"/>
        </w:rPr>
        <w:t xml:space="preserve">　</w:t>
      </w:r>
      <w:del w:id="77" w:author="謝宛純(數位金融處,科長)" w:date="2023-09-22T15:31:00Z">
        <w:r w:rsidRPr="00A1011C" w:rsidDel="00743CCE">
          <w:rPr>
            <w:rFonts w:ascii="標楷體" w:eastAsia="標楷體" w:hAnsi="標楷體"/>
          </w:rPr>
          <w:delText>貴公司</w:delText>
        </w:r>
      </w:del>
      <w:ins w:id="78" w:author="謝宛純(數位金融處,科長)" w:date="2023-09-22T15:31:00Z">
        <w:r w:rsidR="00743CCE">
          <w:rPr>
            <w:rFonts w:ascii="標楷體" w:eastAsia="標楷體" w:hAnsi="標楷體"/>
          </w:rPr>
          <w:t>貴行</w:t>
        </w:r>
      </w:ins>
      <w:r w:rsidRPr="00A1011C">
        <w:rPr>
          <w:rFonts w:ascii="標楷體" w:eastAsia="標楷體" w:hAnsi="標楷體"/>
        </w:rPr>
        <w:t>業務發展</w:t>
      </w:r>
      <w:del w:id="79" w:author="謝宛純(數位金融處,科長)" w:date="2023-09-22T15:29:00Z">
        <w:r w:rsidRPr="00A1011C" w:rsidDel="00743CCE">
          <w:rPr>
            <w:rFonts w:ascii="標楷體" w:eastAsia="標楷體" w:hAnsi="標楷體"/>
          </w:rPr>
          <w:delText>受</w:delText>
        </w:r>
      </w:del>
      <w:del w:id="80" w:author="謝宛純(數位金融處,科長)" w:date="2023-09-22T15:28:00Z">
        <w:r w:rsidRPr="00A1011C" w:rsidDel="00743CCE">
          <w:rPr>
            <w:rFonts w:ascii="標楷體" w:eastAsia="標楷體" w:hAnsi="標楷體"/>
          </w:rPr>
          <w:delText>影響</w:delText>
        </w:r>
      </w:del>
      <w:r w:rsidRPr="00A1011C">
        <w:rPr>
          <w:rFonts w:ascii="標楷體" w:eastAsia="標楷體" w:hAnsi="標楷體"/>
        </w:rPr>
        <w:t xml:space="preserve">，及維持貴我雙方間長期良好合作關係，本公司願協助　</w:t>
      </w:r>
      <w:del w:id="81" w:author="謝宛純(數位金融處,科長)" w:date="2023-09-22T15:31:00Z">
        <w:r w:rsidRPr="00A1011C" w:rsidDel="00743CCE">
          <w:rPr>
            <w:rFonts w:ascii="標楷體" w:eastAsia="標楷體" w:hAnsi="標楷體"/>
          </w:rPr>
          <w:delText>貴公司</w:delText>
        </w:r>
      </w:del>
      <w:ins w:id="82" w:author="謝宛純(數位金融處,科長)" w:date="2023-09-22T15:31:00Z">
        <w:r w:rsidR="00743CCE">
          <w:rPr>
            <w:rFonts w:ascii="標楷體" w:eastAsia="標楷體" w:hAnsi="標楷體"/>
          </w:rPr>
          <w:t>貴行</w:t>
        </w:r>
      </w:ins>
      <w:r w:rsidRPr="00A1011C">
        <w:rPr>
          <w:rFonts w:ascii="標楷體" w:eastAsia="標楷體" w:hAnsi="標楷體"/>
        </w:rPr>
        <w:t>於__年__月__日完成前述功能之建置。承說明一及本段說明</w:t>
      </w:r>
      <w:proofErr w:type="gramStart"/>
      <w:r w:rsidRPr="00A1011C">
        <w:rPr>
          <w:rFonts w:ascii="標楷體" w:eastAsia="標楷體" w:hAnsi="標楷體"/>
        </w:rPr>
        <w:t>二所述</w:t>
      </w:r>
      <w:proofErr w:type="gramEnd"/>
      <w:r w:rsidRPr="00A1011C">
        <w:rPr>
          <w:rFonts w:ascii="標楷體" w:eastAsia="標楷體" w:hAnsi="標楷體"/>
        </w:rPr>
        <w:t>，建置相關優化功能共需55人天，合計增加新台幣60萬元成本。</w:t>
      </w:r>
    </w:p>
    <w:p w14:paraId="05358303" w14:textId="77777777" w:rsidR="00C92C28" w:rsidRPr="00A1011C" w:rsidRDefault="00C92C28" w:rsidP="00202E56">
      <w:pPr>
        <w:numPr>
          <w:ilvl w:val="0"/>
          <w:numId w:val="3"/>
        </w:numPr>
        <w:spacing w:beforeLines="50" w:before="180"/>
        <w:jc w:val="both"/>
        <w:rPr>
          <w:rFonts w:ascii="標楷體" w:eastAsia="標楷體" w:hAnsi="標楷體"/>
        </w:rPr>
      </w:pPr>
      <w:proofErr w:type="gramStart"/>
      <w:r w:rsidRPr="00A1011C">
        <w:rPr>
          <w:rFonts w:ascii="標楷體" w:eastAsia="標楷體" w:hAnsi="標楷體"/>
        </w:rPr>
        <w:t>此外，</w:t>
      </w:r>
      <w:proofErr w:type="gramEnd"/>
      <w:r w:rsidRPr="00A1011C">
        <w:rPr>
          <w:rFonts w:ascii="標楷體" w:eastAsia="標楷體" w:hAnsi="標楷體"/>
        </w:rPr>
        <w:t>本系統開發</w:t>
      </w:r>
      <w:proofErr w:type="gramStart"/>
      <w:r w:rsidRPr="00A1011C">
        <w:rPr>
          <w:rFonts w:ascii="標楷體" w:eastAsia="標楷體" w:hAnsi="標楷體"/>
        </w:rPr>
        <w:t>時程亦受</w:t>
      </w:r>
      <w:proofErr w:type="gramEnd"/>
      <w:r w:rsidRPr="00A1011C">
        <w:rPr>
          <w:rFonts w:ascii="標楷體" w:eastAsia="標楷體" w:hAnsi="標楷體"/>
        </w:rPr>
        <w:t>政府數位</w:t>
      </w:r>
      <w:proofErr w:type="gramStart"/>
      <w:r w:rsidRPr="00A1011C">
        <w:rPr>
          <w:rFonts w:ascii="標楷體" w:eastAsia="標楷體" w:hAnsi="標楷體"/>
        </w:rPr>
        <w:t>發展部在本年</w:t>
      </w:r>
      <w:proofErr w:type="gramEnd"/>
      <w:r w:rsidRPr="00A1011C">
        <w:rPr>
          <w:rFonts w:ascii="標楷體" w:eastAsia="標楷體" w:hAnsi="標楷體"/>
        </w:rPr>
        <w:t>6月之MyData平</w:t>
      </w:r>
      <w:proofErr w:type="gramStart"/>
      <w:r w:rsidRPr="00A1011C">
        <w:rPr>
          <w:rFonts w:ascii="標楷體" w:eastAsia="標楷體" w:hAnsi="標楷體"/>
        </w:rPr>
        <w:t>臺</w:t>
      </w:r>
      <w:proofErr w:type="gramEnd"/>
      <w:r w:rsidRPr="00A1011C">
        <w:rPr>
          <w:rFonts w:ascii="標楷體" w:eastAsia="標楷體" w:hAnsi="標楷體"/>
        </w:rPr>
        <w:t>移機作業影響，致本系統上線過程必要執行項目之建置延遲，本公司當時亦投入更多人力與資源追趕進度，以期降低因上開政府政策造成之衝擊，惟仍無法避免延遲，實非本公司所願。</w:t>
      </w:r>
    </w:p>
    <w:p w14:paraId="70EFAD27" w14:textId="257B9C48" w:rsidR="00C92C28" w:rsidRPr="00A1011C" w:rsidRDefault="00C92C28" w:rsidP="00202E56">
      <w:pPr>
        <w:numPr>
          <w:ilvl w:val="0"/>
          <w:numId w:val="3"/>
        </w:numPr>
        <w:spacing w:beforeLines="50" w:before="180"/>
        <w:jc w:val="both"/>
        <w:rPr>
          <w:rFonts w:ascii="標楷體" w:eastAsia="標楷體" w:hAnsi="標楷體"/>
        </w:rPr>
      </w:pPr>
      <w:r w:rsidRPr="00A1011C">
        <w:rPr>
          <w:rFonts w:ascii="標楷體" w:eastAsia="標楷體" w:hAnsi="標楷體"/>
        </w:rPr>
        <w:t xml:space="preserve">綜上所述，懇請  </w:t>
      </w:r>
      <w:del w:id="83" w:author="謝宛純(數位金融處,科長)" w:date="2023-09-22T15:31:00Z">
        <w:r w:rsidRPr="00A1011C" w:rsidDel="00743CCE">
          <w:rPr>
            <w:rFonts w:ascii="標楷體" w:eastAsia="標楷體" w:hAnsi="標楷體"/>
          </w:rPr>
          <w:delText>貴公司</w:delText>
        </w:r>
      </w:del>
      <w:ins w:id="84" w:author="謝宛純(數位金融處,科長)" w:date="2023-09-22T15:31:00Z">
        <w:r w:rsidR="00743CCE">
          <w:rPr>
            <w:rFonts w:ascii="標楷體" w:eastAsia="標楷體" w:hAnsi="標楷體"/>
          </w:rPr>
          <w:t>貴行</w:t>
        </w:r>
      </w:ins>
      <w:r w:rsidRPr="00A1011C">
        <w:rPr>
          <w:rFonts w:ascii="標楷體" w:eastAsia="標楷體" w:hAnsi="標楷體"/>
        </w:rPr>
        <w:t>同意於本公司完成說明二所述優化功能</w:t>
      </w:r>
      <w:del w:id="85" w:author="謝宛純(數位金融處,科長)" w:date="2023-09-22T15:30:00Z">
        <w:r w:rsidRPr="00A1011C" w:rsidDel="00743CCE">
          <w:rPr>
            <w:rFonts w:ascii="標楷體" w:eastAsia="標楷體" w:hAnsi="標楷體" w:hint="eastAsia"/>
          </w:rPr>
          <w:delText>開發完畢</w:delText>
        </w:r>
      </w:del>
      <w:ins w:id="86" w:author="謝宛純(數位金融處,科長)" w:date="2023-09-22T15:30:00Z">
        <w:r w:rsidR="00743CCE">
          <w:rPr>
            <w:rFonts w:ascii="標楷體" w:eastAsia="標楷體" w:hAnsi="標楷體" w:hint="eastAsia"/>
          </w:rPr>
          <w:t>上線並完成驗收</w:t>
        </w:r>
      </w:ins>
      <w:r w:rsidRPr="00A1011C">
        <w:rPr>
          <w:rFonts w:ascii="標楷體" w:eastAsia="標楷體" w:hAnsi="標楷體"/>
        </w:rPr>
        <w:t xml:space="preserve">後，按合約給付專案第三期款項（計新台幣貳佰零叁萬貳仟元整）並免除本公司因上述延遲而依法或依合約所應負之遲延責任及違約（含違約金）責任，降低本公司因投入本系統之建置所生之虧損。本公司亦於專案標的全部驗收合格後亦有提供一年免費保固服務，期間必定提供　</w:t>
      </w:r>
      <w:del w:id="87" w:author="謝宛純(數位金融處,科長)" w:date="2023-09-22T15:31:00Z">
        <w:r w:rsidRPr="00A1011C" w:rsidDel="00743CCE">
          <w:rPr>
            <w:rFonts w:ascii="標楷體" w:eastAsia="標楷體" w:hAnsi="標楷體"/>
          </w:rPr>
          <w:delText>貴公司</w:delText>
        </w:r>
      </w:del>
      <w:ins w:id="88" w:author="謝宛純(數位金融處,科長)" w:date="2023-09-22T15:31:00Z">
        <w:r w:rsidR="00743CCE">
          <w:rPr>
            <w:rFonts w:ascii="標楷體" w:eastAsia="標楷體" w:hAnsi="標楷體"/>
          </w:rPr>
          <w:t>貴行</w:t>
        </w:r>
      </w:ins>
      <w:proofErr w:type="gramStart"/>
      <w:r w:rsidRPr="00A1011C">
        <w:rPr>
          <w:rFonts w:ascii="標楷體" w:eastAsia="標楷體" w:hAnsi="標楷體"/>
        </w:rPr>
        <w:t>完整保</w:t>
      </w:r>
      <w:proofErr w:type="gramEnd"/>
      <w:r w:rsidRPr="00A1011C">
        <w:rPr>
          <w:rFonts w:ascii="標楷體" w:eastAsia="標楷體" w:hAnsi="標楷體"/>
        </w:rPr>
        <w:t xml:space="preserve">固服務，期使本公司能為　</w:t>
      </w:r>
      <w:del w:id="89" w:author="謝宛純(數位金融處,科長)" w:date="2023-09-22T15:31:00Z">
        <w:r w:rsidRPr="00A1011C" w:rsidDel="00743CCE">
          <w:rPr>
            <w:rFonts w:ascii="標楷體" w:eastAsia="標楷體" w:hAnsi="標楷體"/>
          </w:rPr>
          <w:delText>貴公司</w:delText>
        </w:r>
      </w:del>
      <w:ins w:id="90" w:author="謝宛純(數位金融處,科長)" w:date="2023-09-22T15:31:00Z">
        <w:r w:rsidR="00743CCE">
          <w:rPr>
            <w:rFonts w:ascii="標楷體" w:eastAsia="標楷體" w:hAnsi="標楷體"/>
          </w:rPr>
          <w:t>貴行</w:t>
        </w:r>
      </w:ins>
      <w:r w:rsidRPr="00A1011C">
        <w:rPr>
          <w:rFonts w:ascii="標楷體" w:eastAsia="標楷體" w:hAnsi="標楷體"/>
        </w:rPr>
        <w:t>所有同仁提供更好的服務。</w:t>
      </w:r>
    </w:p>
    <w:p w14:paraId="7BBA7F77" w14:textId="77777777" w:rsidR="001E04CD" w:rsidRPr="00C92C28" w:rsidRDefault="001E04CD"/>
    <w:sectPr w:rsidR="001E04CD" w:rsidRPr="00C92C2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DF6C0E" w14:textId="77777777" w:rsidR="00730052" w:rsidRDefault="00730052" w:rsidP="00A1011C">
      <w:r>
        <w:separator/>
      </w:r>
    </w:p>
  </w:endnote>
  <w:endnote w:type="continuationSeparator" w:id="0">
    <w:p w14:paraId="7ABD5FBD" w14:textId="77777777" w:rsidR="00730052" w:rsidRDefault="00730052" w:rsidP="00A101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E99255" w14:textId="77777777" w:rsidR="00730052" w:rsidRDefault="00730052" w:rsidP="00A1011C">
      <w:r>
        <w:separator/>
      </w:r>
    </w:p>
  </w:footnote>
  <w:footnote w:type="continuationSeparator" w:id="0">
    <w:p w14:paraId="46FEEF48" w14:textId="77777777" w:rsidR="00730052" w:rsidRDefault="00730052" w:rsidP="00A101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2D6EF7"/>
    <w:multiLevelType w:val="multilevel"/>
    <w:tmpl w:val="9B8E1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EE793D"/>
    <w:multiLevelType w:val="multilevel"/>
    <w:tmpl w:val="F12CC160"/>
    <w:lvl w:ilvl="0">
      <w:start w:val="1"/>
      <w:numFmt w:val="taiwaneseCountingThousand"/>
      <w:lvlText w:val="%1、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B47A61"/>
    <w:multiLevelType w:val="multilevel"/>
    <w:tmpl w:val="3FD09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謝宛純(數位金融處,科長)">
    <w15:presenceInfo w15:providerId="AD" w15:userId="S-1-5-21-2423796136-770046531-2806441148-2644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trackRevisions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C28"/>
    <w:rsid w:val="00035D34"/>
    <w:rsid w:val="001E04CD"/>
    <w:rsid w:val="00202E56"/>
    <w:rsid w:val="002C1C5A"/>
    <w:rsid w:val="00440063"/>
    <w:rsid w:val="00457ECA"/>
    <w:rsid w:val="005743AA"/>
    <w:rsid w:val="00730052"/>
    <w:rsid w:val="00736AEA"/>
    <w:rsid w:val="00743CCE"/>
    <w:rsid w:val="007A296D"/>
    <w:rsid w:val="008A1141"/>
    <w:rsid w:val="00A1011C"/>
    <w:rsid w:val="00C92C28"/>
    <w:rsid w:val="00C94BDF"/>
    <w:rsid w:val="00D45AE7"/>
    <w:rsid w:val="00DF0C07"/>
    <w:rsid w:val="00F05170"/>
    <w:rsid w:val="00F5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811C3E"/>
  <w15:chartTrackingRefBased/>
  <w15:docId w15:val="{9F277C30-2854-4F96-BE16-441033AB6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01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1011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101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1011C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A1011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A1011C"/>
    <w:rPr>
      <w:rFonts w:asciiTheme="majorHAnsi" w:eastAsiaTheme="majorEastAsia" w:hAnsiTheme="majorHAnsi" w:cstheme="majorBidi"/>
      <w:sz w:val="18"/>
      <w:szCs w:val="18"/>
    </w:rPr>
  </w:style>
  <w:style w:type="character" w:customStyle="1" w:styleId="ui-provider">
    <w:name w:val="ui-provider"/>
    <w:basedOn w:val="a0"/>
    <w:rsid w:val="00202E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8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陳懷安(數位金融處,試用專員)</dc:creator>
  <cp:keywords/>
  <dc:description/>
  <cp:lastModifiedBy>謝宛純(數位金融處,科長)</cp:lastModifiedBy>
  <cp:revision>4</cp:revision>
  <dcterms:created xsi:type="dcterms:W3CDTF">2023-09-22T07:40:00Z</dcterms:created>
  <dcterms:modified xsi:type="dcterms:W3CDTF">2023-09-22T07:41:00Z</dcterms:modified>
</cp:coreProperties>
</file>